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rFonts w:ascii="黑体" w:hAnsi="黑体" w:eastAsia="黑体"/>
        </w:rPr>
      </w:pPr>
    </w:p>
    <w:p>
      <w:pPr>
        <w:spacing w:line="360" w:lineRule="auto"/>
        <w:jc w:val="center"/>
        <w:rPr>
          <w:rFonts w:ascii="黑体" w:hAnsi="黑体" w:eastAsia="黑体"/>
          <w:b/>
          <w:sz w:val="24"/>
        </w:rPr>
      </w:pPr>
      <w:r>
        <w:rPr>
          <w:rFonts w:hint="eastAsia" w:ascii="黑体" w:hAnsi="黑体" w:eastAsia="黑体"/>
          <w:b/>
          <w:sz w:val="24"/>
          <w:lang w:val="en-US" w:eastAsia="zh-CN"/>
        </w:rPr>
        <w:t>齐是多生活</w:t>
      </w:r>
      <w:r>
        <w:rPr>
          <w:rFonts w:hint="eastAsia" w:ascii="黑体" w:hAnsi="黑体" w:eastAsia="黑体"/>
          <w:b/>
          <w:sz w:val="24"/>
        </w:rPr>
        <w:t>服务协议</w:t>
      </w:r>
    </w:p>
    <w:p>
      <w:pPr>
        <w:spacing w:line="360" w:lineRule="auto"/>
        <w:jc w:val="left"/>
        <w:rPr>
          <w:rFonts w:ascii="黑体" w:hAnsi="黑体" w:eastAsia="黑体"/>
        </w:rPr>
      </w:pPr>
      <w:r>
        <w:rPr>
          <w:rFonts w:hint="eastAsia" w:ascii="黑体" w:hAnsi="黑体" w:eastAsia="黑体"/>
        </w:rPr>
        <w:t>致：</w:t>
      </w:r>
      <w:r>
        <w:rPr>
          <w:rFonts w:hint="eastAsia" w:ascii="黑体" w:hAnsi="黑体" w:eastAsia="黑体"/>
          <w:lang w:val="en-US" w:eastAsia="zh-CN"/>
        </w:rPr>
        <w:t>齐是多生活</w:t>
      </w:r>
      <w:r>
        <w:rPr>
          <w:rFonts w:hint="eastAsia" w:ascii="黑体" w:hAnsi="黑体" w:eastAsia="黑体"/>
        </w:rPr>
        <w:t>会员:</w:t>
      </w:r>
    </w:p>
    <w:p>
      <w:pPr>
        <w:spacing w:line="360" w:lineRule="auto"/>
        <w:ind w:firstLine="420" w:firstLineChars="200"/>
        <w:jc w:val="left"/>
        <w:rPr>
          <w:ins w:id="0" w:author="方静瑄" w:date="2018-08-06T16:32:00Z"/>
          <w:rFonts w:ascii="黑体" w:hAnsi="黑体" w:eastAsia="黑体"/>
        </w:rPr>
      </w:pPr>
      <w:r>
        <w:rPr>
          <w:rFonts w:hint="eastAsia" w:ascii="黑体" w:hAnsi="黑体" w:eastAsia="黑体"/>
        </w:rPr>
        <w:t>欢迎您加入注册成为</w:t>
      </w:r>
      <w:r>
        <w:rPr>
          <w:rFonts w:hint="eastAsia" w:ascii="黑体" w:hAnsi="黑体" w:eastAsia="黑体"/>
          <w:lang w:eastAsia="zh-CN"/>
        </w:rPr>
        <w:t>齐是多生活</w:t>
      </w:r>
      <w:r>
        <w:rPr>
          <w:rFonts w:hint="eastAsia" w:ascii="黑体" w:hAnsi="黑体" w:eastAsia="黑体"/>
        </w:rPr>
        <w:t>会员。本协议将有助于您了解我们为您提供的会员服务及您使用服务时的权利和义务，请您仔细阅读并选择是否接受本协议：</w:t>
      </w:r>
    </w:p>
    <w:p>
      <w:pPr>
        <w:spacing w:line="360" w:lineRule="auto"/>
        <w:jc w:val="left"/>
        <w:rPr>
          <w:rFonts w:ascii="黑体" w:hAnsi="黑体" w:eastAsia="黑体"/>
        </w:rPr>
      </w:pPr>
      <w:r>
        <w:rPr>
          <w:rFonts w:hint="eastAsia" w:ascii="黑体" w:hAnsi="黑体" w:eastAsia="黑体"/>
        </w:rPr>
        <w:t>如果您未满18周岁，或者不具备完全民事行为能力，请在法定监护人的陪同下阅读本协议。</w:t>
      </w:r>
    </w:p>
    <w:p>
      <w:pPr>
        <w:spacing w:line="360" w:lineRule="auto"/>
        <w:jc w:val="left"/>
        <w:rPr>
          <w:rFonts w:ascii="黑体" w:hAnsi="黑体" w:eastAsia="黑体"/>
          <w:b/>
        </w:rPr>
      </w:pPr>
      <w:r>
        <w:rPr>
          <w:rFonts w:hint="eastAsia" w:ascii="黑体" w:hAnsi="黑体" w:eastAsia="黑体"/>
          <w:b/>
        </w:rPr>
        <w:t>一、会员账户的注册</w:t>
      </w:r>
    </w:p>
    <w:p>
      <w:pPr>
        <w:spacing w:line="360" w:lineRule="auto"/>
        <w:ind w:firstLine="210" w:firstLineChars="100"/>
        <w:jc w:val="left"/>
        <w:rPr>
          <w:rFonts w:ascii="黑体" w:hAnsi="黑体" w:eastAsia="黑体"/>
        </w:rPr>
      </w:pPr>
      <w:r>
        <w:rPr>
          <w:rFonts w:hint="eastAsia" w:ascii="黑体" w:hAnsi="黑体" w:eastAsia="黑体"/>
        </w:rPr>
        <w:t>（1）您可登录</w:t>
      </w:r>
      <w:r>
        <w:rPr>
          <w:rFonts w:hint="eastAsia" w:ascii="黑体" w:hAnsi="黑体" w:eastAsia="黑体"/>
          <w:lang w:eastAsia="zh-CN"/>
        </w:rPr>
        <w:t>齐是多生活APP</w:t>
      </w:r>
      <w:r>
        <w:rPr>
          <w:rFonts w:hint="eastAsia" w:ascii="黑体" w:hAnsi="黑体" w:eastAsia="黑体"/>
        </w:rPr>
        <w:t>提交注册信息（包括不限于姓名、年龄、电话），加入</w:t>
      </w:r>
      <w:r>
        <w:rPr>
          <w:rFonts w:hint="eastAsia" w:ascii="黑体" w:hAnsi="黑体" w:eastAsia="黑体"/>
          <w:lang w:eastAsia="zh-CN"/>
        </w:rPr>
        <w:t>齐是多生活</w:t>
      </w:r>
      <w:r>
        <w:rPr>
          <w:rFonts w:hint="eastAsia" w:ascii="黑体" w:hAnsi="黑体" w:eastAsia="黑体"/>
        </w:rPr>
        <w:t>会员。</w:t>
      </w:r>
    </w:p>
    <w:p>
      <w:pPr>
        <w:spacing w:line="360" w:lineRule="auto"/>
        <w:ind w:firstLine="210" w:firstLineChars="100"/>
        <w:jc w:val="left"/>
        <w:rPr>
          <w:rFonts w:ascii="黑体" w:hAnsi="黑体" w:eastAsia="黑体"/>
        </w:rPr>
      </w:pPr>
      <w:r>
        <w:rPr>
          <w:rFonts w:hint="eastAsia" w:ascii="黑体" w:hAnsi="黑体" w:eastAsia="黑体"/>
        </w:rPr>
        <w:t>（2）您可通过手机号码验证直接登录本条第一项任一官方平台，无需重新注册。</w:t>
      </w:r>
    </w:p>
    <w:p>
      <w:pPr>
        <w:spacing w:line="360" w:lineRule="auto"/>
        <w:ind w:firstLine="210" w:firstLineChars="100"/>
        <w:jc w:val="left"/>
        <w:rPr>
          <w:ins w:id="1" w:author="方静瑄" w:date="2018-08-14T10:50:00Z"/>
          <w:rFonts w:ascii="黑体" w:hAnsi="黑体" w:eastAsia="黑体"/>
        </w:rPr>
      </w:pPr>
      <w:r>
        <w:rPr>
          <w:rFonts w:hint="eastAsia" w:ascii="黑体" w:hAnsi="黑体" w:eastAsia="黑体"/>
        </w:rPr>
        <w:t>（3）您在会员账户中设置的用户名、头像、昵称、留言等必须遵守法律法规及公序良俗，且不会侵害第三方的合法权益，否则我们可能会取消或限制您的用户名、昵称、头像或留言。</w:t>
      </w:r>
    </w:p>
    <w:p>
      <w:pPr>
        <w:spacing w:line="360" w:lineRule="auto"/>
        <w:jc w:val="left"/>
        <w:rPr>
          <w:rFonts w:ascii="黑体" w:hAnsi="黑体" w:eastAsia="黑体"/>
        </w:rPr>
      </w:pPr>
      <w:r>
        <w:rPr>
          <w:rFonts w:hint="eastAsia" w:ascii="黑体" w:hAnsi="黑体" w:eastAsia="黑体"/>
        </w:rPr>
        <w:t xml:space="preserve">  （4）请您注意遵照约定使用会员账户，不得出现以下行为，否则我们有权对您的会员账户暂停或终止提供会员服务，暂时冻结账户内的积分、卡券的使用，如造成我们损失的，我们将依法追究您的法律责任：</w:t>
      </w:r>
    </w:p>
    <w:p>
      <w:pPr>
        <w:spacing w:line="360" w:lineRule="auto"/>
        <w:jc w:val="left"/>
        <w:rPr>
          <w:rFonts w:ascii="黑体" w:hAnsi="黑体" w:eastAsia="黑体"/>
        </w:rPr>
      </w:pPr>
      <w:r>
        <w:rPr>
          <w:rFonts w:hint="eastAsia" w:ascii="黑体" w:hAnsi="黑体" w:eastAsia="黑体"/>
        </w:rPr>
        <w:t>①您不得违反本协议的约定；</w:t>
      </w:r>
    </w:p>
    <w:p>
      <w:pPr>
        <w:spacing w:line="360" w:lineRule="auto"/>
        <w:jc w:val="left"/>
        <w:rPr>
          <w:rFonts w:ascii="黑体" w:hAnsi="黑体" w:eastAsia="黑体"/>
        </w:rPr>
      </w:pPr>
      <w:r>
        <w:rPr>
          <w:rFonts w:hint="eastAsia" w:ascii="黑体" w:hAnsi="黑体" w:eastAsia="黑体"/>
        </w:rPr>
        <w:t>②您不得有违反国家法律、法规、政策及我们的业务规则的行为</w:t>
      </w:r>
    </w:p>
    <w:p>
      <w:pPr>
        <w:spacing w:line="360" w:lineRule="auto"/>
        <w:jc w:val="left"/>
        <w:rPr>
          <w:rFonts w:ascii="黑体" w:hAnsi="黑体" w:eastAsia="黑体"/>
        </w:rPr>
      </w:pPr>
      <w:r>
        <w:rPr>
          <w:rFonts w:hint="eastAsia" w:ascii="黑体" w:hAnsi="黑体" w:eastAsia="黑体"/>
        </w:rPr>
        <w:t>③若您的会员账号存在异常操作，可能产生风险的；</w:t>
      </w:r>
    </w:p>
    <w:p>
      <w:pPr>
        <w:spacing w:line="360" w:lineRule="auto"/>
        <w:jc w:val="left"/>
        <w:rPr>
          <w:rFonts w:ascii="黑体" w:hAnsi="黑体" w:eastAsia="黑体"/>
        </w:rPr>
      </w:pPr>
      <w:r>
        <w:rPr>
          <w:rFonts w:hint="eastAsia" w:ascii="黑体" w:hAnsi="黑体" w:eastAsia="黑体"/>
        </w:rPr>
        <w:t>④您不得在参加会员活动时有批量注册账号、恶意刷单、作弊等不正当手段获取积分权益的行为；</w:t>
      </w:r>
    </w:p>
    <w:p>
      <w:pPr>
        <w:spacing w:line="360" w:lineRule="auto"/>
        <w:jc w:val="left"/>
        <w:rPr>
          <w:rFonts w:ascii="黑体" w:hAnsi="黑体" w:eastAsia="黑体"/>
        </w:rPr>
      </w:pPr>
      <w:r>
        <w:rPr>
          <w:rFonts w:hint="eastAsia" w:ascii="黑体" w:hAnsi="黑体" w:eastAsia="黑体"/>
        </w:rPr>
        <w:t>⑤您遭到第三方投诉、且对方已经提供了一定证据的；</w:t>
      </w:r>
    </w:p>
    <w:p>
      <w:pPr>
        <w:spacing w:line="360" w:lineRule="auto"/>
        <w:jc w:val="left"/>
        <w:rPr>
          <w:rFonts w:ascii="黑体" w:hAnsi="黑体" w:eastAsia="黑体"/>
        </w:rPr>
      </w:pPr>
      <w:r>
        <w:rPr>
          <w:rFonts w:hint="eastAsia" w:ascii="黑体" w:hAnsi="黑体" w:eastAsia="黑体"/>
        </w:rPr>
        <w:t>⑥您不得操作他人的会员账户，或者将他人手机号进行注册，或使用他人账户进行了身份验证；</w:t>
      </w:r>
    </w:p>
    <w:p>
      <w:pPr>
        <w:spacing w:line="360" w:lineRule="auto"/>
        <w:jc w:val="left"/>
        <w:rPr>
          <w:rFonts w:ascii="黑体" w:hAnsi="黑体" w:eastAsia="黑体"/>
        </w:rPr>
      </w:pPr>
      <w:r>
        <w:rPr>
          <w:rFonts w:hint="eastAsia" w:ascii="黑体" w:hAnsi="黑体" w:eastAsia="黑体" w:cs="黑体"/>
        </w:rPr>
        <w:t>⑦</w:t>
      </w:r>
      <w:r>
        <w:rPr>
          <w:rFonts w:hint="eastAsia" w:ascii="黑体" w:hAnsi="黑体" w:eastAsia="黑体"/>
        </w:rPr>
        <w:t>您不得利用会员账号或本协议服务制作、发布、传播、干扰本协议服务的正常运营，以及侵犯其他用户或第三方合法权益的内容；</w:t>
      </w:r>
    </w:p>
    <w:p>
      <w:pPr>
        <w:spacing w:line="360" w:lineRule="auto"/>
        <w:jc w:val="left"/>
        <w:rPr>
          <w:rFonts w:ascii="黑体" w:hAnsi="黑体" w:eastAsia="黑体"/>
        </w:rPr>
      </w:pPr>
      <w:r>
        <w:rPr>
          <w:rFonts w:hint="eastAsia" w:ascii="黑体" w:hAnsi="黑体" w:eastAsia="黑体" w:cs="黑体"/>
        </w:rPr>
        <w:t>⑧</w:t>
      </w:r>
      <w:r>
        <w:rPr>
          <w:rFonts w:hint="eastAsia" w:ascii="黑体" w:hAnsi="黑体" w:eastAsia="黑体"/>
        </w:rPr>
        <w:t>你不得采用其他软件、程序或装置干预或破坏本协议服务或活动；</w:t>
      </w:r>
    </w:p>
    <w:p>
      <w:pPr>
        <w:spacing w:line="360" w:lineRule="auto"/>
        <w:jc w:val="left"/>
        <w:rPr>
          <w:rFonts w:ascii="黑体" w:hAnsi="黑体" w:eastAsia="黑体"/>
        </w:rPr>
      </w:pPr>
      <w:r>
        <w:rPr>
          <w:rFonts w:hint="eastAsia" w:ascii="黑体" w:hAnsi="黑体" w:eastAsia="黑体" w:cs="黑体"/>
        </w:rPr>
        <w:t>⑨您</w:t>
      </w:r>
      <w:r>
        <w:rPr>
          <w:rFonts w:hint="eastAsia" w:ascii="黑体" w:hAnsi="黑体" w:eastAsia="黑体"/>
        </w:rPr>
        <w:t>不得进行危害网络安全的行为；</w:t>
      </w:r>
    </w:p>
    <w:p>
      <w:pPr>
        <w:spacing w:line="360" w:lineRule="auto"/>
        <w:jc w:val="left"/>
        <w:rPr>
          <w:rFonts w:ascii="黑体" w:hAnsi="黑体" w:eastAsia="黑体"/>
        </w:rPr>
      </w:pPr>
      <w:r>
        <w:rPr>
          <w:rFonts w:hint="eastAsia" w:ascii="黑体" w:hAnsi="黑体" w:eastAsia="黑体" w:cs="黑体"/>
        </w:rPr>
        <w:t>⑩</w:t>
      </w:r>
      <w:r>
        <w:rPr>
          <w:rFonts w:hint="eastAsia" w:ascii="黑体" w:hAnsi="黑体" w:eastAsia="黑体"/>
        </w:rPr>
        <w:t>您不得对我们的员工和其直系亲属提供任何形式的商业贿赂；</w:t>
      </w:r>
    </w:p>
    <w:p>
      <w:pPr>
        <w:spacing w:line="360" w:lineRule="auto"/>
        <w:jc w:val="left"/>
        <w:rPr>
          <w:ins w:id="2" w:author="方静瑄" w:date="2018-08-16T14:18:00Z"/>
          <w:rFonts w:ascii="黑体" w:hAnsi="黑体" w:eastAsia="黑体"/>
        </w:rPr>
      </w:pPr>
      <w:r>
        <w:rPr>
          <w:color w:val="FF0000"/>
        </w:rPr>
        <mc:AlternateContent>
          <mc:Choice Requires="wps">
            <w:drawing>
              <wp:anchor distT="0" distB="0" distL="114300" distR="114300" simplePos="0" relativeHeight="251658240" behindDoc="1" locked="0" layoutInCell="1" allowOverlap="1">
                <wp:simplePos x="0" y="0"/>
                <wp:positionH relativeFrom="column">
                  <wp:posOffset>-4445</wp:posOffset>
                </wp:positionH>
                <wp:positionV relativeFrom="paragraph">
                  <wp:posOffset>102870</wp:posOffset>
                </wp:positionV>
                <wp:extent cx="123825" cy="133350"/>
                <wp:effectExtent l="4445" t="4445" r="5080" b="14605"/>
                <wp:wrapNone/>
                <wp:docPr id="1" name="椭圆 3"/>
                <wp:cNvGraphicFramePr/>
                <a:graphic xmlns:a="http://schemas.openxmlformats.org/drawingml/2006/main">
                  <a:graphicData uri="http://schemas.microsoft.com/office/word/2010/wordprocessingShape">
                    <wps:wsp>
                      <wps:cNvSpPr/>
                      <wps:spPr>
                        <a:xfrm>
                          <a:off x="0" y="0"/>
                          <a:ext cx="123825" cy="133350"/>
                        </a:xfrm>
                        <a:prstGeom prst="ellipse">
                          <a:avLst/>
                        </a:prstGeom>
                        <a:solidFill>
                          <a:srgbClr val="FFFFFF"/>
                        </a:solidFill>
                        <a:ln w="9525" cap="flat" cmpd="sng">
                          <a:solidFill>
                            <a:srgbClr val="000000"/>
                          </a:solidFill>
                          <a:prstDash val="solid"/>
                          <a:headEnd type="none" w="med" len="med"/>
                          <a:tailEnd type="none" w="med" len="med"/>
                        </a:ln>
                      </wps:spPr>
                      <wps:bodyPr upright="1"/>
                    </wps:wsp>
                  </a:graphicData>
                </a:graphic>
              </wp:anchor>
            </w:drawing>
          </mc:Choice>
          <mc:Fallback>
            <w:pict>
              <v:shape id="椭圆 3" o:spid="_x0000_s1026" o:spt="3" type="#_x0000_t3" style="position:absolute;left:0pt;margin-left:-0.35pt;margin-top:8.1pt;height:10.5pt;width:9.75pt;z-index:-251658240;mso-width-relative:page;mso-height-relative:page;" fillcolor="#FFFFFF" filled="t" stroked="t" coordsize="21600,21600" o:gfxdata="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eF3P3tUAAAAGAQAADwAAAAAA&#10;AAABACAAAAAiAAAAZHJzL2Rvd25yZXYueG1sUEsBAhQAFAAAAAgAh07iQI3R3MfdAQAAyAMAAA4A&#10;AAAAAAAAAQAgAAAAJAEAAGRycy9lMm9Eb2MueG1sUEsFBgAAAAAGAAYAWQEAAHMFAAAAAA==&#10;">
                <v:fill on="t" focussize="0,0"/>
                <v:stroke color="#000000" joinstyle="round"/>
                <v:imagedata o:title=""/>
                <o:lock v:ext="edit" aspectratio="f"/>
              </v:shape>
            </w:pict>
          </mc:Fallback>
        </mc:AlternateContent>
      </w:r>
      <w:r>
        <w:rPr>
          <w:rFonts w:hint="eastAsia" w:ascii="黑体" w:hAnsi="黑体" w:eastAsia="黑体"/>
        </w:rPr>
        <w:t xml:space="preserve">    </w:t>
      </w:r>
      <w:r>
        <w:rPr>
          <w:rFonts w:ascii="Cambria Math" w:hAnsi="Cambria Math" w:cs="Cambria Math"/>
          <w:color w:val="333333"/>
          <w:sz w:val="20"/>
          <w:szCs w:val="20"/>
          <w:shd w:val="clear" w:color="auto" w:fill="FFFFFF"/>
        </w:rPr>
        <w:t>⑪</w:t>
      </w:r>
      <w:r>
        <w:rPr>
          <w:rFonts w:hint="eastAsia" w:ascii="黑体" w:hAnsi="黑体" w:eastAsia="黑体"/>
        </w:rPr>
        <w:t>您不得发布任何有损我们商誉的行为。</w:t>
      </w:r>
    </w:p>
    <w:p>
      <w:pPr>
        <w:spacing w:line="360" w:lineRule="auto"/>
        <w:jc w:val="left"/>
        <w:rPr>
          <w:rFonts w:ascii="黑体" w:hAnsi="黑体" w:eastAsia="黑体"/>
        </w:rPr>
      </w:pPr>
      <w:r>
        <w:rPr>
          <w:rFonts w:hint="eastAsia" w:ascii="黑体" w:hAnsi="黑体" w:eastAsia="黑体"/>
        </w:rPr>
        <w:t>除前述约定的情形外，如您申请恢复服务，解除冻结，请致电会员专用客服热线，根据客服指引，向我们提供相关资料以及您的身份证明等文件，以便我们进行核实。</w:t>
      </w:r>
    </w:p>
    <w:p>
      <w:pPr>
        <w:spacing w:line="360" w:lineRule="auto"/>
        <w:jc w:val="left"/>
        <w:rPr>
          <w:rFonts w:ascii="黑体" w:hAnsi="黑体" w:eastAsia="黑体"/>
        </w:rPr>
      </w:pPr>
      <w:r>
        <w:rPr>
          <w:rFonts w:hint="eastAsia" w:ascii="黑体" w:hAnsi="黑体" w:eastAsia="黑体"/>
        </w:rPr>
        <w:t xml:space="preserve">   （5）会员账户的使用和注销</w:t>
      </w:r>
    </w:p>
    <w:p>
      <w:pPr>
        <w:spacing w:line="360" w:lineRule="auto"/>
        <w:ind w:firstLine="420" w:firstLineChars="200"/>
        <w:jc w:val="left"/>
        <w:rPr>
          <w:rFonts w:ascii="黑体" w:hAnsi="黑体" w:eastAsia="黑体"/>
        </w:rPr>
      </w:pPr>
      <w:r>
        <w:rPr>
          <w:rFonts w:hint="eastAsia" w:ascii="黑体" w:hAnsi="黑体" w:eastAsia="黑体"/>
        </w:rPr>
        <w:t>使用</w:t>
      </w:r>
      <w:r>
        <w:rPr>
          <w:rFonts w:hint="eastAsia" w:ascii="黑体" w:hAnsi="黑体" w:eastAsia="黑体"/>
          <w:lang w:eastAsia="zh-CN"/>
        </w:rPr>
        <w:t>齐是多生活</w:t>
      </w:r>
      <w:r>
        <w:rPr>
          <w:rFonts w:hint="eastAsia" w:ascii="黑体" w:hAnsi="黑体" w:eastAsia="黑体"/>
        </w:rPr>
        <w:t>账户仅限您本人使用，不可转让转移、借用、赠与他人。使用会员账户进行的任何操作发出的任何指令均视为您本人做出。因您的原因造成的账户密码等信息泄漏而被冒用、盗用或非法使用，由此引起的一切风险、责任、损失、费用等应由您自行承担。</w:t>
      </w:r>
    </w:p>
    <w:p>
      <w:pPr>
        <w:spacing w:line="360" w:lineRule="auto"/>
        <w:jc w:val="left"/>
        <w:rPr>
          <w:rFonts w:hint="eastAsia" w:ascii="黑体" w:hAnsi="黑体" w:eastAsia="黑体"/>
          <w:b/>
        </w:rPr>
      </w:pPr>
      <w:r>
        <w:rPr>
          <w:rFonts w:hint="eastAsia" w:ascii="黑体" w:hAnsi="黑体" w:eastAsia="黑体"/>
          <w:b/>
          <w:lang w:val="en-US" w:eastAsia="zh-CN"/>
        </w:rPr>
        <w:t>二</w:t>
      </w:r>
      <w:r>
        <w:rPr>
          <w:rFonts w:hint="eastAsia" w:ascii="黑体" w:hAnsi="黑体" w:eastAsia="黑体"/>
          <w:b/>
        </w:rPr>
        <w:t>、知识产权保护</w:t>
      </w:r>
    </w:p>
    <w:p>
      <w:pPr>
        <w:numPr>
          <w:ilvl w:val="255"/>
          <w:numId w:val="0"/>
        </w:numPr>
        <w:spacing w:line="360" w:lineRule="auto"/>
        <w:jc w:val="left"/>
        <w:rPr>
          <w:rFonts w:ascii="黑体" w:hAnsi="黑体" w:eastAsia="黑体"/>
        </w:rPr>
      </w:pPr>
      <w:r>
        <w:rPr>
          <w:rFonts w:hint="eastAsia" w:ascii="黑体" w:hAnsi="黑体" w:eastAsia="黑体"/>
        </w:rPr>
        <w:t>1、我们提供的产品或服务过程中的全部内容（包括不限于logo、名号及标志或该名号及图片、声明及画像）的知识产权均属于我们，未经我们事先书面同意。您不得擅自使用或允许第三方使用前述内容。</w:t>
      </w:r>
    </w:p>
    <w:p>
      <w:pPr>
        <w:numPr>
          <w:ilvl w:val="255"/>
          <w:numId w:val="0"/>
        </w:numPr>
        <w:spacing w:line="360" w:lineRule="auto"/>
        <w:jc w:val="left"/>
        <w:rPr>
          <w:rFonts w:ascii="黑体" w:hAnsi="黑体" w:eastAsia="黑体"/>
        </w:rPr>
      </w:pPr>
      <w:r>
        <w:rPr>
          <w:rFonts w:hint="eastAsia" w:ascii="黑体" w:hAnsi="黑体" w:eastAsia="黑体"/>
        </w:rPr>
        <w:t>2、您发布的内容（包括不限于注册信息、评论信息等）不得侵犯第三方合法权益。若您提供或发布的任何内容侵犯我们或者第三方合法权益的,我们将有权追究您的法律责任。</w:t>
      </w:r>
    </w:p>
    <w:p>
      <w:pPr>
        <w:numPr>
          <w:numId w:val="0"/>
        </w:numPr>
        <w:spacing w:line="360" w:lineRule="auto"/>
        <w:jc w:val="left"/>
        <w:rPr>
          <w:rFonts w:ascii="黑体" w:hAnsi="黑体" w:eastAsia="黑体"/>
          <w:b/>
          <w:bCs/>
        </w:rPr>
      </w:pPr>
      <w:r>
        <w:rPr>
          <w:rFonts w:hint="eastAsia" w:ascii="黑体" w:hAnsi="黑体" w:eastAsia="黑体"/>
          <w:b/>
          <w:bCs/>
          <w:lang w:val="en-US" w:eastAsia="zh-CN"/>
        </w:rPr>
        <w:t>三、</w:t>
      </w:r>
      <w:r>
        <w:rPr>
          <w:rFonts w:hint="eastAsia" w:ascii="黑体" w:hAnsi="黑体" w:eastAsia="黑体"/>
          <w:b/>
          <w:bCs/>
        </w:rPr>
        <w:t>不可抗力及其他免责事由</w:t>
      </w:r>
    </w:p>
    <w:p>
      <w:pPr>
        <w:numPr>
          <w:ilvl w:val="0"/>
          <w:numId w:val="1"/>
        </w:numPr>
        <w:spacing w:line="360" w:lineRule="auto"/>
        <w:jc w:val="left"/>
        <w:rPr>
          <w:rFonts w:ascii="黑体" w:hAnsi="黑体" w:eastAsia="黑体"/>
        </w:rPr>
      </w:pPr>
      <w:r>
        <w:rPr>
          <w:rFonts w:hint="eastAsia" w:ascii="黑体" w:hAnsi="黑体" w:eastAsia="黑体"/>
        </w:rPr>
        <w:t>因不可抗力事件（包括但不限于战争、暴乱、传染病、台风、洪水、地震、暴雪）致使本协议约定的服务中断，我们将努力及时进行修复，但是由此给您或第三方造成的损失，我们在法律允许的范围内免责。</w:t>
      </w:r>
    </w:p>
    <w:p>
      <w:pPr>
        <w:numPr>
          <w:ilvl w:val="0"/>
          <w:numId w:val="1"/>
        </w:numPr>
        <w:spacing w:line="360" w:lineRule="auto"/>
        <w:jc w:val="left"/>
        <w:rPr>
          <w:rFonts w:ascii="黑体" w:hAnsi="黑体" w:eastAsia="黑体"/>
        </w:rPr>
      </w:pPr>
      <w:r>
        <w:rPr>
          <w:rFonts w:hint="eastAsia" w:ascii="黑体" w:hAnsi="黑体" w:eastAsia="黑体"/>
        </w:rPr>
        <w:t>本协议服务因不可抗力、计算机病毒、黑客攻击、系统不稳定以及其他任何技术等造成的服务中断或不能满足用户要求的风险，因此导致的您或第三方任何损失，我们无需承担任何责任。</w:t>
      </w:r>
    </w:p>
    <w:p>
      <w:pPr>
        <w:numPr>
          <w:ilvl w:val="0"/>
          <w:numId w:val="1"/>
        </w:numPr>
        <w:spacing w:line="360" w:lineRule="auto"/>
        <w:jc w:val="left"/>
        <w:rPr>
          <w:rFonts w:ascii="黑体" w:hAnsi="黑体" w:eastAsia="黑体"/>
        </w:rPr>
      </w:pPr>
      <w:r>
        <w:rPr>
          <w:rFonts w:hint="eastAsia" w:ascii="黑体" w:hAnsi="黑体" w:eastAsia="黑体"/>
        </w:rPr>
        <w:t>请您理解并确认，我们需要定期或不定期地对平台或系统进行检修或者维护，如因此类情况而造成服务在合理时间内的中断，我们会事先进行通告，我们无需为此承担任何责任。</w:t>
      </w:r>
    </w:p>
    <w:p>
      <w:pPr>
        <w:spacing w:line="360" w:lineRule="auto"/>
        <w:jc w:val="left"/>
        <w:rPr>
          <w:rFonts w:ascii="黑体" w:hAnsi="黑体" w:eastAsia="黑体"/>
        </w:rPr>
      </w:pPr>
    </w:p>
    <w:p>
      <w:pPr>
        <w:spacing w:line="360" w:lineRule="auto"/>
        <w:jc w:val="left"/>
        <w:rPr>
          <w:rFonts w:ascii="黑体" w:hAnsi="黑体" w:eastAsia="黑体"/>
        </w:rPr>
      </w:pPr>
    </w:p>
    <w:p>
      <w:pPr>
        <w:spacing w:line="360" w:lineRule="auto"/>
        <w:jc w:val="left"/>
        <w:rPr>
          <w:rFonts w:ascii="黑体" w:hAnsi="黑体" w:eastAsia="黑体"/>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Math">
    <w:panose1 w:val="02040503050406030204"/>
    <w:charset w:val="00"/>
    <w:family w:val="roman"/>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C17500F"/>
    <w:multiLevelType w:val="singleLevel"/>
    <w:tmpl w:val="DC17500F"/>
    <w:lvl w:ilvl="0" w:tentative="0">
      <w:start w:val="1"/>
      <w:numFmt w:val="decimal"/>
      <w:suff w:val="nothing"/>
      <w:lvlText w:val="%1、"/>
      <w:lvlJc w:val="left"/>
      <w:pPr>
        <w:ind w:left="0" w:firstLine="0"/>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方静瑄">
    <w15:presenceInfo w15:providerId="None" w15:userId="方静瑄"/>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6415"/>
    <w:rsid w:val="000F65BC"/>
    <w:rsid w:val="0010571D"/>
    <w:rsid w:val="001740F3"/>
    <w:rsid w:val="001C66B6"/>
    <w:rsid w:val="00253992"/>
    <w:rsid w:val="00343C6B"/>
    <w:rsid w:val="003F4A1F"/>
    <w:rsid w:val="00436984"/>
    <w:rsid w:val="00492243"/>
    <w:rsid w:val="0049377A"/>
    <w:rsid w:val="00496931"/>
    <w:rsid w:val="004D6DCE"/>
    <w:rsid w:val="005134B4"/>
    <w:rsid w:val="00554A93"/>
    <w:rsid w:val="0056547E"/>
    <w:rsid w:val="00647506"/>
    <w:rsid w:val="006741D1"/>
    <w:rsid w:val="006E13CC"/>
    <w:rsid w:val="008129D3"/>
    <w:rsid w:val="008B14D5"/>
    <w:rsid w:val="008F443A"/>
    <w:rsid w:val="009F142B"/>
    <w:rsid w:val="00A14B67"/>
    <w:rsid w:val="00AD6BE9"/>
    <w:rsid w:val="00B60AD5"/>
    <w:rsid w:val="00C6153B"/>
    <w:rsid w:val="00C67FF0"/>
    <w:rsid w:val="00CC7270"/>
    <w:rsid w:val="00D16415"/>
    <w:rsid w:val="00D5032B"/>
    <w:rsid w:val="00D81041"/>
    <w:rsid w:val="00DA5AEF"/>
    <w:rsid w:val="00E2447F"/>
    <w:rsid w:val="00E5701A"/>
    <w:rsid w:val="00EC75D6"/>
    <w:rsid w:val="00F80A26"/>
    <w:rsid w:val="01670B25"/>
    <w:rsid w:val="16FF6775"/>
    <w:rsid w:val="1ECA5BA0"/>
    <w:rsid w:val="33701E98"/>
    <w:rsid w:val="396B6D70"/>
    <w:rsid w:val="450D77A3"/>
    <w:rsid w:val="53446CFB"/>
    <w:rsid w:val="6D2F24F1"/>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uiPriority w:val="1"/>
  </w:style>
  <w:style w:type="table" w:default="1" w:styleId="9">
    <w:name w:val="Normal Table"/>
    <w:semiHidden/>
    <w:unhideWhenUsed/>
    <w:qFormat/>
    <w:uiPriority w:val="99"/>
    <w:tblPr>
      <w:tblLayout w:type="fixed"/>
      <w:tblCellMar>
        <w:top w:w="0" w:type="dxa"/>
        <w:left w:w="108" w:type="dxa"/>
        <w:bottom w:w="0" w:type="dxa"/>
        <w:right w:w="108" w:type="dxa"/>
      </w:tblCellMar>
    </w:tblPr>
  </w:style>
  <w:style w:type="paragraph" w:styleId="2">
    <w:name w:val="annotation subject"/>
    <w:basedOn w:val="3"/>
    <w:next w:val="3"/>
    <w:link w:val="15"/>
    <w:semiHidden/>
    <w:unhideWhenUsed/>
    <w:qFormat/>
    <w:uiPriority w:val="99"/>
    <w:rPr>
      <w:b/>
      <w:bCs/>
    </w:rPr>
  </w:style>
  <w:style w:type="paragraph" w:styleId="3">
    <w:name w:val="annotation text"/>
    <w:basedOn w:val="1"/>
    <w:link w:val="14"/>
    <w:semiHidden/>
    <w:unhideWhenUsed/>
    <w:qFormat/>
    <w:uiPriority w:val="99"/>
    <w:pPr>
      <w:jc w:val="left"/>
    </w:pPr>
  </w:style>
  <w:style w:type="paragraph" w:styleId="4">
    <w:name w:val="Balloon Text"/>
    <w:basedOn w:val="1"/>
    <w:link w:val="11"/>
    <w:semiHidden/>
    <w:unhideWhenUsed/>
    <w:qFormat/>
    <w:uiPriority w:val="99"/>
    <w:rPr>
      <w:sz w:val="18"/>
      <w:szCs w:val="18"/>
    </w:rPr>
  </w:style>
  <w:style w:type="paragraph" w:styleId="5">
    <w:name w:val="footer"/>
    <w:basedOn w:val="1"/>
    <w:link w:val="13"/>
    <w:semiHidden/>
    <w:unhideWhenUsed/>
    <w:qFormat/>
    <w:uiPriority w:val="99"/>
    <w:pPr>
      <w:tabs>
        <w:tab w:val="center" w:pos="4153"/>
        <w:tab w:val="right" w:pos="8306"/>
      </w:tabs>
      <w:snapToGrid w:val="0"/>
      <w:jc w:val="left"/>
    </w:pPr>
    <w:rPr>
      <w:sz w:val="18"/>
      <w:szCs w:val="18"/>
    </w:rPr>
  </w:style>
  <w:style w:type="paragraph" w:styleId="6">
    <w:name w:val="header"/>
    <w:basedOn w:val="1"/>
    <w:link w:val="12"/>
    <w:semiHidden/>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annotation reference"/>
    <w:basedOn w:val="7"/>
    <w:semiHidden/>
    <w:unhideWhenUsed/>
    <w:qFormat/>
    <w:uiPriority w:val="99"/>
    <w:rPr>
      <w:sz w:val="21"/>
      <w:szCs w:val="21"/>
    </w:rPr>
  </w:style>
  <w:style w:type="paragraph" w:styleId="10">
    <w:name w:val="List Paragraph"/>
    <w:basedOn w:val="1"/>
    <w:qFormat/>
    <w:uiPriority w:val="34"/>
    <w:pPr>
      <w:ind w:firstLine="420" w:firstLineChars="200"/>
    </w:pPr>
  </w:style>
  <w:style w:type="character" w:customStyle="1" w:styleId="11">
    <w:name w:val="批注框文本 Char"/>
    <w:basedOn w:val="7"/>
    <w:link w:val="4"/>
    <w:semiHidden/>
    <w:qFormat/>
    <w:uiPriority w:val="99"/>
    <w:rPr>
      <w:rFonts w:asciiTheme="minorHAnsi" w:hAnsiTheme="minorHAnsi" w:eastAsiaTheme="minorEastAsia" w:cstheme="minorBidi"/>
      <w:kern w:val="2"/>
      <w:sz w:val="18"/>
      <w:szCs w:val="18"/>
    </w:rPr>
  </w:style>
  <w:style w:type="character" w:customStyle="1" w:styleId="12">
    <w:name w:val="页眉 Char"/>
    <w:basedOn w:val="7"/>
    <w:link w:val="6"/>
    <w:semiHidden/>
    <w:qFormat/>
    <w:uiPriority w:val="99"/>
    <w:rPr>
      <w:rFonts w:asciiTheme="minorHAnsi" w:hAnsiTheme="minorHAnsi" w:eastAsiaTheme="minorEastAsia" w:cstheme="minorBidi"/>
      <w:kern w:val="2"/>
      <w:sz w:val="18"/>
      <w:szCs w:val="18"/>
    </w:rPr>
  </w:style>
  <w:style w:type="character" w:customStyle="1" w:styleId="13">
    <w:name w:val="页脚 Char"/>
    <w:basedOn w:val="7"/>
    <w:link w:val="5"/>
    <w:semiHidden/>
    <w:qFormat/>
    <w:uiPriority w:val="99"/>
    <w:rPr>
      <w:rFonts w:asciiTheme="minorHAnsi" w:hAnsiTheme="minorHAnsi" w:eastAsiaTheme="minorEastAsia" w:cstheme="minorBidi"/>
      <w:kern w:val="2"/>
      <w:sz w:val="18"/>
      <w:szCs w:val="18"/>
    </w:rPr>
  </w:style>
  <w:style w:type="character" w:customStyle="1" w:styleId="14">
    <w:name w:val="批注文字 Char"/>
    <w:basedOn w:val="7"/>
    <w:link w:val="3"/>
    <w:semiHidden/>
    <w:qFormat/>
    <w:uiPriority w:val="99"/>
    <w:rPr>
      <w:rFonts w:asciiTheme="minorHAnsi" w:hAnsiTheme="minorHAnsi" w:eastAsiaTheme="minorEastAsia" w:cstheme="minorBidi"/>
      <w:kern w:val="2"/>
      <w:sz w:val="21"/>
      <w:szCs w:val="22"/>
    </w:rPr>
  </w:style>
  <w:style w:type="character" w:customStyle="1" w:styleId="15">
    <w:name w:val="批注主题 Char"/>
    <w:basedOn w:val="14"/>
    <w:link w:val="2"/>
    <w:qFormat/>
    <w:uiPriority w:val="0"/>
  </w:style>
</w:styles>
</file>

<file path=word/_rels/document.xml.rels><?xml version="1.0" encoding="UTF-8" standalone="yes"?>
<Relationships xmlns="http://schemas.openxmlformats.org/package/2006/relationships"><Relationship Id="rId8" Type="http://schemas.microsoft.com/office/2011/relationships/people" Target="people.xml"/><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21A3366-564A-47EB-8952-7CA5E2BAB73F}">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6</Pages>
  <Words>625</Words>
  <Characters>3569</Characters>
  <Lines>29</Lines>
  <Paragraphs>8</Paragraphs>
  <TotalTime>4</TotalTime>
  <ScaleCrop>false</ScaleCrop>
  <LinksUpToDate>false</LinksUpToDate>
  <CharactersWithSpaces>4186</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2018-07-30T01:56:00Z</dcterms:created>
  <dc:creator>Administrator</dc:creator>
  <cp:lastModifiedBy>Gent</cp:lastModifiedBy>
  <dcterms:modified xsi:type="dcterms:W3CDTF">2018-08-31T06:45:19Z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